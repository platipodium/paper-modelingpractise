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46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9"/>
      </w:tblGrid>
      <w:tr w:rsidR="00CF472B" w:rsidRPr="006C1277" w14:paraId="42B9AEF8" w14:textId="77777777" w:rsidTr="008B13C0">
        <w:trPr>
          <w:cantSplit/>
          <w:trHeight w:val="2438"/>
        </w:trPr>
        <w:tc>
          <w:tcPr>
            <w:tcW w:w="4593" w:type="dxa"/>
          </w:tcPr>
          <w:p w14:paraId="059C0375" w14:textId="4ACA9876" w:rsidR="00CF472B" w:rsidRDefault="00CF472B" w:rsidP="007C7A71">
            <w:pPr>
              <w:rPr>
                <w:rFonts w:ascii="Poppins" w:hAnsi="Poppins" w:cs="Poppins"/>
              </w:rPr>
            </w:pPr>
          </w:p>
          <w:p w14:paraId="633A5277" w14:textId="77777777" w:rsidR="00E46C6B" w:rsidRDefault="006C1277" w:rsidP="007C7A71">
            <w:pPr>
              <w:rPr>
                <w:rFonts w:ascii="Poppins" w:hAnsi="Poppins" w:cs="Poppins"/>
                <w:lang w:val="en-US"/>
              </w:rPr>
            </w:pPr>
            <w:r w:rsidRPr="006C1277">
              <w:rPr>
                <w:rFonts w:ascii="Poppins" w:hAnsi="Poppins" w:cs="Poppins"/>
                <w:lang w:val="en-US"/>
              </w:rPr>
              <w:t>Elsevier Editorial Office</w:t>
            </w:r>
          </w:p>
          <w:p w14:paraId="371FE51D" w14:textId="67FB2364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Special Issue “Good Modeling </w:t>
            </w:r>
            <w:proofErr w:type="spellStart"/>
            <w:r>
              <w:rPr>
                <w:rFonts w:ascii="Poppins" w:hAnsi="Poppins" w:cs="Poppins"/>
                <w:lang w:val="en-US"/>
              </w:rPr>
              <w:t>Practi</w:t>
            </w:r>
            <w:r w:rsidR="00943A9E">
              <w:rPr>
                <w:rFonts w:ascii="Poppins" w:hAnsi="Poppins" w:cs="Poppins"/>
                <w:lang w:val="en-US"/>
              </w:rPr>
              <w:t>s</w:t>
            </w:r>
            <w:r>
              <w:rPr>
                <w:rFonts w:ascii="Poppins" w:hAnsi="Poppins" w:cs="Poppins"/>
                <w:lang w:val="en-US"/>
              </w:rPr>
              <w:t>e</w:t>
            </w:r>
            <w:proofErr w:type="spellEnd"/>
            <w:r>
              <w:rPr>
                <w:rFonts w:ascii="Poppins" w:hAnsi="Poppins" w:cs="Poppins"/>
                <w:lang w:val="en-US"/>
              </w:rPr>
              <w:t>”</w:t>
            </w:r>
          </w:p>
          <w:p w14:paraId="4D3D462B" w14:textId="3AEDFE12" w:rsidR="006C1277" w:rsidRPr="006C1277" w:rsidRDefault="006C1277" w:rsidP="007C7A71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Dr. Rose Wang</w:t>
            </w:r>
          </w:p>
        </w:tc>
      </w:tr>
    </w:tbl>
    <w:p w14:paraId="687A47A4" w14:textId="77777777" w:rsidR="002D024D" w:rsidRPr="006C1277" w:rsidRDefault="002D024D" w:rsidP="007C7A71">
      <w:pPr>
        <w:spacing w:line="80" w:lineRule="atLeast"/>
        <w:rPr>
          <w:rFonts w:ascii="Poppins" w:hAnsi="Poppins" w:cs="Poppins"/>
          <w:lang w:val="en-US"/>
        </w:rPr>
      </w:pPr>
    </w:p>
    <w:p w14:paraId="361B5FD5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53382E84" w14:textId="77777777" w:rsidR="007C7A71" w:rsidRPr="006C1277" w:rsidRDefault="006E7A53" w:rsidP="007C7A71">
      <w:pPr>
        <w:spacing w:line="80" w:lineRule="atLeast"/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0209DDB" wp14:editId="6E54A20A">
                <wp:simplePos x="0" y="0"/>
                <wp:positionH relativeFrom="column">
                  <wp:posOffset>4676140</wp:posOffset>
                </wp:positionH>
                <wp:positionV relativeFrom="page">
                  <wp:posOffset>3766185</wp:posOffset>
                </wp:positionV>
                <wp:extent cx="1929130" cy="297497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7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89DA8" w14:textId="77777777" w:rsidR="00E2451F" w:rsidRPr="00C6235C" w:rsidRDefault="00000000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"http://www.hereon.de"</w:instrText>
                            </w:r>
                            <w:r>
                              <w:fldChar w:fldCharType="separate"/>
                            </w:r>
                            <w:r w:rsidR="00E2451F" w:rsidRPr="00C6235C">
                              <w:rPr>
                                <w:rStyle w:val="Hyperlink"/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u w:val="none"/>
                              </w:rPr>
                              <w:t>www.hereon.de</w:t>
                            </w:r>
                            <w:r>
                              <w:rPr>
                                <w:rStyle w:val="Hyperlink"/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u w:val="none"/>
                              </w:rPr>
                              <w:fldChar w:fldCharType="end"/>
                            </w:r>
                          </w:p>
                          <w:p w14:paraId="5374EF0D" w14:textId="77777777" w:rsidR="00E2451F" w:rsidRPr="00C6235C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F5D79DA" w14:textId="3A706A61" w:rsidR="00E2451F" w:rsidRPr="005B1D53" w:rsidRDefault="003E25B9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Dr.</w:t>
                            </w:r>
                            <w:r w:rsidR="006E49B2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 Carsten Lemmen</w:t>
                            </w:r>
                          </w:p>
                          <w:p w14:paraId="50188A25" w14:textId="2DDEF29D" w:rsidR="00E2451F" w:rsidRPr="005B1D5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="005B1D53" w:rsidRPr="005B1D5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+49 4152 87-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2013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>M</w:t>
                            </w:r>
                            <w:r w:rsid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+49 1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76 4944 8685</w:t>
                            </w:r>
                          </w:p>
                          <w:p w14:paraId="58788123" w14:textId="7EC85748" w:rsidR="00E2451F" w:rsidRPr="00E916B3" w:rsidRDefault="00E916B3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Carsten.lemmen</w:t>
                            </w:r>
                            <w:r w:rsidR="00E2451F" w:rsidRP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21FEF16F" w14:textId="77777777" w:rsidR="00E2451F" w:rsidRPr="00E916B3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4C81015F" w14:textId="77777777" w:rsidR="00E2451F" w:rsidRPr="008C5AEE" w:rsidRDefault="004D2F51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Assistenz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 xml:space="preserve"> | Assista</w:t>
                            </w:r>
                            <w:r w:rsidR="00E2451F" w:rsidRPr="008C5AEE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2"/>
                                <w:szCs w:val="12"/>
                                <w:lang w:val="en-US"/>
                              </w:rPr>
                              <w:t>nce</w:t>
                            </w:r>
                          </w:p>
                          <w:p w14:paraId="0C1E6F62" w14:textId="6F48500B" w:rsidR="00E2451F" w:rsidRPr="00F90269" w:rsidRDefault="006E49B2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Sabine Hartmann</w:t>
                            </w:r>
                          </w:p>
                          <w:p w14:paraId="06A3BC3A" w14:textId="44B0FA13" w:rsidR="00E2451F" w:rsidRPr="003E25B9" w:rsidRDefault="00E2451F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T</w:t>
                            </w: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ab/>
                              <w:t xml:space="preserve"> +49 4152 87-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15</w:t>
                            </w:r>
                            <w:r w:rsidR="00E916B3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26</w:t>
                            </w:r>
                          </w:p>
                          <w:p w14:paraId="5278A455" w14:textId="1D07AED3" w:rsidR="00E2451F" w:rsidRPr="003E25B9" w:rsidRDefault="00DA6416" w:rsidP="00E2451F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s</w:t>
                            </w:r>
                            <w:r w:rsidR="006E49B2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abine.hartmann</w:t>
                            </w:r>
                            <w:r w:rsidR="00E2451F"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 xml:space="preserve">@hereon.de </w:t>
                            </w:r>
                          </w:p>
                          <w:p w14:paraId="7945319C" w14:textId="77777777" w:rsidR="006E7A53" w:rsidRPr="003E25B9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  <w:p w14:paraId="6E8D1A9D" w14:textId="77777777" w:rsidR="006E7A53" w:rsidRPr="00E46C6B" w:rsidRDefault="006E7A53" w:rsidP="00E46C6B">
                            <w:pPr>
                              <w:tabs>
                                <w:tab w:val="left" w:pos="142"/>
                              </w:tabs>
                              <w:spacing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09DD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8.2pt;margin-top:296.55pt;width:151.9pt;height:2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" fillcolor="white [3201]" stroked="f" strokeweight=".5pt">
                <v:textbox>
                  <w:txbxContent>
                    <w:p w14:paraId="07689DA8" w14:textId="77777777" w:rsidR="00E2451F" w:rsidRPr="00C6235C" w:rsidRDefault="005A765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fldChar w:fldCharType="begin"/>
                      </w:r>
                      <w:r w:rsidRPr="00C6235C">
                        <w:instrText>HYPERLINK "http://www.hereon.de"</w:instrText>
                      </w:r>
                      <w:r>
                        <w:fldChar w:fldCharType="separate"/>
                      </w:r>
                      <w:r w:rsidR="00E2451F" w:rsidRPr="00C6235C"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</w:rPr>
                        <w:t>www.hereon.de</w:t>
                      </w:r>
                      <w:r>
                        <w:rPr>
                          <w:rStyle w:val="Hyperlink"/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u w:val="none"/>
                          <w:lang w:val="en-US"/>
                        </w:rPr>
                        <w:fldChar w:fldCharType="end"/>
                      </w:r>
                    </w:p>
                    <w:p w14:paraId="5374EF0D" w14:textId="77777777" w:rsidR="00E2451F" w:rsidRPr="00C6235C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F5D79DA" w14:textId="3A706A61" w:rsidR="00E2451F" w:rsidRPr="005B1D53" w:rsidRDefault="003E25B9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Dr.</w:t>
                      </w:r>
                      <w:r w:rsidR="006E49B2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 Carsten Lemmen</w:t>
                      </w:r>
                    </w:p>
                    <w:p w14:paraId="50188A25" w14:textId="2DDEF29D" w:rsidR="00E2451F" w:rsidRPr="005B1D5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="005B1D53" w:rsidRPr="005B1D5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+49 4152 87-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2013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>M</w:t>
                      </w:r>
                      <w:r w:rsid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+49 1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76 4944 8685</w:t>
                      </w:r>
                    </w:p>
                    <w:p w14:paraId="58788123" w14:textId="7EC85748" w:rsidR="00E2451F" w:rsidRPr="00E916B3" w:rsidRDefault="00E916B3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Carsten.lemmen</w:t>
                      </w:r>
                      <w:r w:rsidR="00E2451F" w:rsidRP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21FEF16F" w14:textId="77777777" w:rsidR="00E2451F" w:rsidRPr="00E916B3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4C81015F" w14:textId="77777777" w:rsidR="00E2451F" w:rsidRPr="008C5AEE" w:rsidRDefault="004D2F51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Assistenz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 xml:space="preserve"> | Assista</w:t>
                      </w:r>
                      <w:r w:rsidR="00E2451F" w:rsidRPr="008C5AEE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2"/>
                          <w:szCs w:val="12"/>
                          <w:lang w:val="en-US"/>
                        </w:rPr>
                        <w:t>nce</w:t>
                      </w:r>
                    </w:p>
                    <w:p w14:paraId="0C1E6F62" w14:textId="6F48500B" w:rsidR="00E2451F" w:rsidRPr="00F90269" w:rsidRDefault="006E49B2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Sabine Hartmann</w:t>
                      </w:r>
                    </w:p>
                    <w:p w14:paraId="06A3BC3A" w14:textId="44B0FA13" w:rsidR="00E2451F" w:rsidRPr="003E25B9" w:rsidRDefault="00E2451F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T</w:t>
                      </w: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ab/>
                        <w:t xml:space="preserve"> +49 4152 87-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15</w:t>
                      </w:r>
                      <w:r w:rsidR="00E916B3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26</w:t>
                      </w:r>
                    </w:p>
                    <w:p w14:paraId="5278A455" w14:textId="1D07AED3" w:rsidR="00E2451F" w:rsidRPr="003E25B9" w:rsidRDefault="00DA6416" w:rsidP="00E2451F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s</w:t>
                      </w:r>
                      <w:r w:rsidR="006E49B2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abine.hartmann</w:t>
                      </w:r>
                      <w:r w:rsidR="00E2451F"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  <w:t xml:space="preserve">@hereon.de </w:t>
                      </w:r>
                    </w:p>
                    <w:p w14:paraId="7945319C" w14:textId="77777777" w:rsidR="006E7A53" w:rsidRPr="003E25B9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  <w:p w14:paraId="6E8D1A9D" w14:textId="77777777" w:rsidR="006E7A53" w:rsidRPr="00E46C6B" w:rsidRDefault="006E7A53" w:rsidP="00E46C6B">
                      <w:pPr>
                        <w:tabs>
                          <w:tab w:val="left" w:pos="142"/>
                        </w:tabs>
                        <w:spacing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Poppins" w:hAnsi="Poppins" w:cs="Poppins"/>
          <w:b/>
          <w:noProof/>
          <w:color w:val="00467D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93E69" wp14:editId="0C3C27D3">
                <wp:simplePos x="0" y="0"/>
                <wp:positionH relativeFrom="column">
                  <wp:posOffset>4676140</wp:posOffset>
                </wp:positionH>
                <wp:positionV relativeFrom="page">
                  <wp:posOffset>2199640</wp:posOffset>
                </wp:positionV>
                <wp:extent cx="1929600" cy="15660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56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BA3E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</w:pP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Institut für Küstensysteme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br/>
                              <w:t xml:space="preserve">– </w:t>
                            </w:r>
                            <w:r w:rsidRPr="00E46C6B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Analyse und Modelli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</w:rPr>
                              <w:t>erung</w:t>
                            </w:r>
                          </w:p>
                          <w:p w14:paraId="4ACC7CBC" w14:textId="77777777" w:rsidR="00874D05" w:rsidRPr="003E25B9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E25B9"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Ökosystemmodellierung</w:t>
                            </w:r>
                            <w:proofErr w:type="spellEnd"/>
                          </w:p>
                          <w:p w14:paraId="21DA16A2" w14:textId="77777777" w:rsidR="00874D05" w:rsidRDefault="003E25B9" w:rsidP="00874D05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 xml:space="preserve">Institute of Coastal </w:t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br/>
                            </w:r>
                            <w:r w:rsidRPr="004C0C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  <w:t>Analysis and Modeling</w:t>
                            </w:r>
                          </w:p>
                          <w:p w14:paraId="46A312A1" w14:textId="77777777" w:rsidR="00E97198" w:rsidRPr="00D122C5" w:rsidRDefault="003E25B9" w:rsidP="003F2C8D">
                            <w:pPr>
                              <w:tabs>
                                <w:tab w:val="left" w:pos="142"/>
                              </w:tabs>
                              <w:spacing w:after="40" w:line="240" w:lineRule="auto"/>
                              <w:rPr>
                                <w:rFonts w:ascii="Poppins" w:hAnsi="Poppins" w:cs="Poppins"/>
                                <w:b/>
                                <w:color w:val="1F497D" w:themeColor="text2"/>
                                <w:spacing w:val="5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E25B9">
                              <w:rPr>
                                <w:rFonts w:ascii="Poppins" w:hAnsi="Poppins" w:cs="Poppins"/>
                                <w:color w:val="1F497D" w:themeColor="text2"/>
                                <w:spacing w:val="5"/>
                                <w:sz w:val="14"/>
                                <w:szCs w:val="14"/>
                                <w:lang w:val="en-US"/>
                              </w:rPr>
                              <w:t>Ecosystem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3E69" id="Textfeld 28" o:spid="_x0000_s1027" type="#_x0000_t202" style="position:absolute;margin-left:368.2pt;margin-top:173.2pt;width:151.95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" fillcolor="white [3201]" stroked="f" strokeweight=".5pt">
                <v:textbox>
                  <w:txbxContent>
                    <w:p w14:paraId="42FBA3E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</w:pP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Institut für Küstensysteme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br/>
                        <w:t xml:space="preserve">– </w:t>
                      </w:r>
                      <w:r w:rsidRPr="00E46C6B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Analyse und Modelli</w:t>
                      </w:r>
                      <w:r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</w:rPr>
                        <w:t>erung</w:t>
                      </w:r>
                    </w:p>
                    <w:p w14:paraId="4ACC7CBC" w14:textId="77777777" w:rsidR="00874D05" w:rsidRPr="003E25B9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E25B9"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Ökosystemmodellierung</w:t>
                      </w:r>
                      <w:proofErr w:type="spellEnd"/>
                    </w:p>
                    <w:p w14:paraId="21DA16A2" w14:textId="77777777" w:rsidR="00874D05" w:rsidRDefault="003E25B9" w:rsidP="00874D05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 xml:space="preserve">Institute of Coastal </w:t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Systems</w:t>
                      </w:r>
                      <w:r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br/>
                      </w:r>
                      <w:r w:rsidRPr="004C0C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  <w:t>Analysis and Modeling</w:t>
                      </w:r>
                    </w:p>
                    <w:p w14:paraId="46A312A1" w14:textId="77777777" w:rsidR="00E97198" w:rsidRPr="00D122C5" w:rsidRDefault="003E25B9" w:rsidP="003F2C8D">
                      <w:pPr>
                        <w:tabs>
                          <w:tab w:val="left" w:pos="142"/>
                        </w:tabs>
                        <w:spacing w:after="40" w:line="240" w:lineRule="auto"/>
                        <w:rPr>
                          <w:rFonts w:ascii="Poppins" w:hAnsi="Poppins" w:cs="Poppins"/>
                          <w:b/>
                          <w:color w:val="1F497D" w:themeColor="text2"/>
                          <w:spacing w:val="5"/>
                          <w:sz w:val="15"/>
                          <w:szCs w:val="15"/>
                          <w:lang w:val="en-US"/>
                        </w:rPr>
                      </w:pPr>
                      <w:r w:rsidRPr="003E25B9">
                        <w:rPr>
                          <w:rFonts w:ascii="Poppins" w:hAnsi="Poppins" w:cs="Poppins"/>
                          <w:color w:val="1F497D" w:themeColor="text2"/>
                          <w:spacing w:val="5"/>
                          <w:sz w:val="14"/>
                          <w:szCs w:val="14"/>
                          <w:lang w:val="en-US"/>
                        </w:rPr>
                        <w:t>Ecosystem Modeling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D5D6A60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73C6B858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37D53CED" w14:textId="77777777" w:rsidR="007C7A71" w:rsidRPr="006C1277" w:rsidRDefault="007C7A71" w:rsidP="007C7A71">
      <w:pPr>
        <w:spacing w:line="80" w:lineRule="atLeast"/>
        <w:rPr>
          <w:rFonts w:ascii="Poppins" w:hAnsi="Poppins" w:cs="Poppins"/>
          <w:lang w:val="en-US"/>
        </w:rPr>
      </w:pPr>
    </w:p>
    <w:p w14:paraId="11230195" w14:textId="77777777" w:rsidR="00E97198" w:rsidRPr="006C1277" w:rsidRDefault="00E97198" w:rsidP="007C7A71">
      <w:pPr>
        <w:rPr>
          <w:rFonts w:ascii="Poppins" w:hAnsi="Poppins" w:cs="Poppins"/>
          <w:b/>
          <w:color w:val="00467D"/>
          <w:sz w:val="15"/>
          <w:szCs w:val="15"/>
          <w:lang w:val="en-US"/>
        </w:rPr>
      </w:pPr>
    </w:p>
    <w:p w14:paraId="543ED5D2" w14:textId="77777777" w:rsidR="00AC3F31" w:rsidRDefault="00AC3F31" w:rsidP="007C7A71">
      <w:pPr>
        <w:rPr>
          <w:ins w:id="0" w:author="Carsten Lemmen" w:date="2024-05-31T12:09:00Z"/>
          <w:rFonts w:ascii="Poppins" w:hAnsi="Poppins" w:cs="Poppins"/>
          <w:b/>
          <w:lang w:val="en-US"/>
        </w:rPr>
      </w:pPr>
    </w:p>
    <w:p w14:paraId="49CE90DA" w14:textId="40456D78" w:rsidR="004A65BA" w:rsidRDefault="00C134CF" w:rsidP="007C7A71">
      <w:pPr>
        <w:rPr>
          <w:rFonts w:ascii="Poppins" w:hAnsi="Poppins" w:cs="Poppins"/>
          <w:lang w:val="en-US"/>
        </w:rPr>
      </w:pPr>
      <w:proofErr w:type="spellStart"/>
      <w:r w:rsidRPr="00C6235C">
        <w:rPr>
          <w:rFonts w:ascii="Poppins" w:hAnsi="Poppins" w:cs="Poppins"/>
          <w:lang w:val="en-US"/>
        </w:rPr>
        <w:t>Lüneburg</w:t>
      </w:r>
      <w:proofErr w:type="spellEnd"/>
      <w:r w:rsidR="004D2F51" w:rsidRPr="00C6235C">
        <w:rPr>
          <w:rFonts w:ascii="Poppins" w:hAnsi="Poppins" w:cs="Poppins"/>
          <w:lang w:val="en-US"/>
        </w:rPr>
        <w:t>,</w:t>
      </w:r>
      <w:r w:rsidRPr="00C6235C">
        <w:rPr>
          <w:rFonts w:ascii="Poppins" w:hAnsi="Poppins" w:cs="Poppins"/>
          <w:lang w:val="en-US"/>
        </w:rPr>
        <w:t xml:space="preserve"> </w:t>
      </w:r>
      <w:r w:rsidR="00C6235C">
        <w:rPr>
          <w:rFonts w:ascii="Poppins" w:hAnsi="Poppins" w:cs="Poppins"/>
          <w:lang w:val="en-US"/>
        </w:rPr>
        <w:t>31</w:t>
      </w:r>
      <w:r w:rsidRPr="00C6235C">
        <w:rPr>
          <w:rFonts w:ascii="Poppins" w:hAnsi="Poppins" w:cs="Poppins"/>
          <w:lang w:val="en-US"/>
        </w:rPr>
        <w:t xml:space="preserve">. </w:t>
      </w:r>
      <w:r w:rsidRPr="00184046">
        <w:rPr>
          <w:rFonts w:ascii="Poppins" w:hAnsi="Poppins" w:cs="Poppins"/>
          <w:lang w:val="en-US"/>
        </w:rPr>
        <w:t>Mai</w:t>
      </w:r>
      <w:r w:rsidR="00D14B8B" w:rsidRPr="00184046">
        <w:rPr>
          <w:rFonts w:ascii="Poppins" w:hAnsi="Poppins" w:cs="Poppins"/>
          <w:lang w:val="en-US"/>
        </w:rPr>
        <w:t xml:space="preserve"> 2024</w:t>
      </w:r>
    </w:p>
    <w:p w14:paraId="10A33D2A" w14:textId="77777777" w:rsidR="00184046" w:rsidRPr="00184046" w:rsidRDefault="00184046" w:rsidP="007C7A71">
      <w:pPr>
        <w:rPr>
          <w:rFonts w:ascii="Poppins" w:hAnsi="Poppins" w:cs="Poppins"/>
          <w:lang w:val="en-US"/>
        </w:rPr>
      </w:pPr>
    </w:p>
    <w:p w14:paraId="16C2CEF9" w14:textId="470C0FD5" w:rsidR="00184046" w:rsidRPr="00C6235C" w:rsidRDefault="00184046" w:rsidP="00184046">
      <w:pPr>
        <w:rPr>
          <w:rFonts w:ascii="Poppins" w:hAnsi="Poppins" w:cs="Poppins"/>
          <w:b/>
          <w:lang w:val="en-US"/>
        </w:rPr>
      </w:pPr>
      <w:r w:rsidRPr="00C6235C">
        <w:rPr>
          <w:rFonts w:ascii="Poppins" w:hAnsi="Poppins" w:cs="Poppins"/>
          <w:b/>
          <w:lang w:val="en-US"/>
        </w:rPr>
        <w:t xml:space="preserve">Submission to Special Issue </w:t>
      </w:r>
      <w:r>
        <w:rPr>
          <w:rFonts w:ascii="Poppins" w:hAnsi="Poppins" w:cs="Poppins"/>
          <w:b/>
          <w:lang w:val="en-US"/>
        </w:rPr>
        <w:t xml:space="preserve">“Good Modeling </w:t>
      </w:r>
      <w:proofErr w:type="spellStart"/>
      <w:r>
        <w:rPr>
          <w:rFonts w:ascii="Poppins" w:hAnsi="Poppins" w:cs="Poppins"/>
          <w:b/>
          <w:lang w:val="en-US"/>
        </w:rPr>
        <w:t>Practise</w:t>
      </w:r>
      <w:proofErr w:type="spellEnd"/>
      <w:r w:rsidR="00CA58CE">
        <w:rPr>
          <w:rFonts w:ascii="Poppins" w:hAnsi="Poppins" w:cs="Poppins"/>
          <w:b/>
          <w:lang w:val="en-US"/>
        </w:rPr>
        <w:t>”</w:t>
      </w:r>
    </w:p>
    <w:p w14:paraId="1497E48C" w14:textId="77777777" w:rsidR="004A65BA" w:rsidRPr="00184046" w:rsidRDefault="004A65BA" w:rsidP="007C7A71">
      <w:pPr>
        <w:rPr>
          <w:rFonts w:ascii="Poppins" w:hAnsi="Poppins" w:cs="Poppins"/>
          <w:lang w:val="en-US"/>
        </w:rPr>
      </w:pPr>
    </w:p>
    <w:p w14:paraId="2227912C" w14:textId="3F98C6BF" w:rsidR="004A65BA" w:rsidRDefault="00C6235C" w:rsidP="007C7A71">
      <w:pPr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Dear Rose, dear editorial team</w:t>
      </w:r>
      <w:r w:rsidR="004A65BA" w:rsidRPr="00C6235C">
        <w:rPr>
          <w:rFonts w:ascii="Poppins" w:hAnsi="Poppins" w:cs="Poppins"/>
          <w:lang w:val="en-US"/>
        </w:rPr>
        <w:t>,</w:t>
      </w:r>
    </w:p>
    <w:p w14:paraId="19BA517D" w14:textId="04CFF19D" w:rsidR="00C6235C" w:rsidRDefault="00FD2ABC" w:rsidP="007C7A71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we</w:t>
      </w:r>
      <w:r w:rsidR="00C6235C">
        <w:rPr>
          <w:rFonts w:ascii="Poppins" w:hAnsi="Poppins" w:cs="Poppins"/>
          <w:lang w:val="en-US"/>
        </w:rPr>
        <w:t xml:space="preserve"> </w:t>
      </w:r>
      <w:r w:rsidR="0028202D">
        <w:rPr>
          <w:rFonts w:ascii="Poppins" w:hAnsi="Poppins" w:cs="Poppins"/>
          <w:lang w:val="en-US"/>
        </w:rPr>
        <w:t>are</w:t>
      </w:r>
      <w:r w:rsidR="00C6235C">
        <w:rPr>
          <w:rFonts w:ascii="Poppins" w:hAnsi="Poppins" w:cs="Poppins"/>
          <w:lang w:val="en-US"/>
        </w:rPr>
        <w:t xml:space="preserve"> pleased to submit a manuscript on “Good Modeling Software Practi</w:t>
      </w:r>
      <w:r w:rsidR="007859F3">
        <w:rPr>
          <w:rFonts w:ascii="Poppins" w:hAnsi="Poppins" w:cs="Poppins"/>
          <w:lang w:val="en-US"/>
        </w:rPr>
        <w:t>c</w:t>
      </w:r>
      <w:r w:rsidR="00C6235C">
        <w:rPr>
          <w:rFonts w:ascii="Poppins" w:hAnsi="Poppins" w:cs="Poppins"/>
          <w:lang w:val="en-US"/>
        </w:rPr>
        <w:t>es” to the Joint Special issue on Good Modeling Practi</w:t>
      </w:r>
      <w:r w:rsidR="007859F3">
        <w:rPr>
          <w:rFonts w:ascii="Poppins" w:hAnsi="Poppins" w:cs="Poppins"/>
          <w:lang w:val="en-US"/>
        </w:rPr>
        <w:t>c</w:t>
      </w:r>
      <w:r w:rsidR="00C6235C">
        <w:rPr>
          <w:rFonts w:ascii="Poppins" w:hAnsi="Poppins" w:cs="Poppins"/>
          <w:lang w:val="en-US"/>
        </w:rPr>
        <w:t xml:space="preserve">e to be considered for publication in Ecological Modelling.   The manuscript – coauthored Philipp Sommer and </w:t>
      </w:r>
      <w:r>
        <w:rPr>
          <w:rFonts w:ascii="Poppins" w:hAnsi="Poppins" w:cs="Poppins"/>
          <w:lang w:val="en-US"/>
        </w:rPr>
        <w:t>Carsten Lemmen</w:t>
      </w:r>
      <w:r w:rsidR="00C6235C">
        <w:rPr>
          <w:rFonts w:ascii="Poppins" w:hAnsi="Poppins" w:cs="Poppins"/>
          <w:lang w:val="en-US"/>
        </w:rPr>
        <w:t xml:space="preserve"> – builds on earlier works summarizing good modeling practices or good software practices; it goes beyond these </w:t>
      </w:r>
    </w:p>
    <w:p w14:paraId="60ADFF6D" w14:textId="07FF9DA2" w:rsidR="004A65BA" w:rsidRDefault="00C6235C" w:rsidP="00C6235C">
      <w:pPr>
        <w:pStyle w:val="Listenabsatz"/>
        <w:numPr>
          <w:ilvl w:val="0"/>
          <w:numId w:val="15"/>
        </w:numPr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 xml:space="preserve">by including as a </w:t>
      </w:r>
      <w:proofErr w:type="gramStart"/>
      <w:r w:rsidRPr="00C6235C">
        <w:rPr>
          <w:rFonts w:ascii="Poppins" w:hAnsi="Poppins" w:cs="Poppins"/>
          <w:lang w:val="en-US"/>
        </w:rPr>
        <w:t>third dimension</w:t>
      </w:r>
      <w:proofErr w:type="gramEnd"/>
      <w:r w:rsidRPr="00C6235C">
        <w:rPr>
          <w:rFonts w:ascii="Poppins" w:hAnsi="Poppins" w:cs="Poppins"/>
          <w:lang w:val="en-US"/>
        </w:rPr>
        <w:t xml:space="preserve"> good </w:t>
      </w:r>
      <w:r w:rsidR="00E32861">
        <w:rPr>
          <w:rFonts w:ascii="Poppins" w:hAnsi="Poppins" w:cs="Poppins"/>
          <w:lang w:val="en-US"/>
        </w:rPr>
        <w:t>scientific</w:t>
      </w:r>
      <w:r w:rsidRPr="00C6235C">
        <w:rPr>
          <w:rFonts w:ascii="Poppins" w:hAnsi="Poppins" w:cs="Poppins"/>
          <w:lang w:val="en-US"/>
        </w:rPr>
        <w:t xml:space="preserve"> practi</w:t>
      </w:r>
      <w:r w:rsidR="007859F3">
        <w:rPr>
          <w:rFonts w:ascii="Poppins" w:hAnsi="Poppins" w:cs="Poppins"/>
          <w:lang w:val="en-US"/>
        </w:rPr>
        <w:t>c</w:t>
      </w:r>
      <w:r w:rsidRPr="00C6235C">
        <w:rPr>
          <w:rFonts w:ascii="Poppins" w:hAnsi="Poppins" w:cs="Poppins"/>
          <w:lang w:val="en-US"/>
        </w:rPr>
        <w:t>e and considering Good Modeling Software Practi</w:t>
      </w:r>
      <w:r w:rsidR="007859F3">
        <w:rPr>
          <w:rFonts w:ascii="Poppins" w:hAnsi="Poppins" w:cs="Poppins"/>
          <w:lang w:val="en-US"/>
        </w:rPr>
        <w:t>c</w:t>
      </w:r>
      <w:r w:rsidRPr="00C6235C">
        <w:rPr>
          <w:rFonts w:ascii="Poppins" w:hAnsi="Poppins" w:cs="Poppins"/>
          <w:lang w:val="en-US"/>
        </w:rPr>
        <w:t>es at the center of this triangle</w:t>
      </w:r>
      <w:r>
        <w:rPr>
          <w:rFonts w:ascii="Poppins" w:hAnsi="Poppins" w:cs="Poppins"/>
          <w:lang w:val="en-US"/>
        </w:rPr>
        <w:t>;</w:t>
      </w:r>
    </w:p>
    <w:p w14:paraId="43F82E79" w14:textId="77777777" w:rsidR="006C1277" w:rsidRDefault="00C6235C" w:rsidP="00C6235C">
      <w:pPr>
        <w:pStyle w:val="Listenabsatz"/>
        <w:numPr>
          <w:ilvl w:val="0"/>
          <w:numId w:val="15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by</w:t>
      </w:r>
      <w:r w:rsidR="006C1277">
        <w:rPr>
          <w:rFonts w:ascii="Poppins" w:hAnsi="Poppins" w:cs="Poppins"/>
          <w:lang w:val="en-US"/>
        </w:rPr>
        <w:t xml:space="preserve"> embedding in a comprehensive overview of good practices concrete examples how these are implemented.</w:t>
      </w:r>
    </w:p>
    <w:p w14:paraId="7A995D51" w14:textId="63CAC4D5" w:rsidR="00C6235C" w:rsidRDefault="006C1277" w:rsidP="006C1277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Finally, we state how many of the described practices are used in a real-world socio-ecological model software recently published as an exemplary workflow.</w:t>
      </w:r>
    </w:p>
    <w:p w14:paraId="5B9785D1" w14:textId="744EFB28" w:rsidR="006C1277" w:rsidRDefault="006C1277" w:rsidP="006C1277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We submit the manuscript in the hope that it is a valuable contribution to the Special Issue.  We suggest as reviewers Maria Pierce, Koen </w:t>
      </w:r>
      <w:proofErr w:type="spellStart"/>
      <w:r>
        <w:rPr>
          <w:rFonts w:ascii="Poppins" w:hAnsi="Poppins" w:cs="Poppins"/>
          <w:lang w:val="en-US"/>
        </w:rPr>
        <w:t>Meesters</w:t>
      </w:r>
      <w:proofErr w:type="spellEnd"/>
      <w:r>
        <w:rPr>
          <w:rFonts w:ascii="Poppins" w:hAnsi="Poppins" w:cs="Poppins"/>
          <w:lang w:val="en-US"/>
        </w:rPr>
        <w:t xml:space="preserve">, Lilian </w:t>
      </w:r>
      <w:proofErr w:type="spellStart"/>
      <w:r>
        <w:rPr>
          <w:rFonts w:ascii="Poppins" w:hAnsi="Poppins" w:cs="Poppins"/>
          <w:lang w:val="en-US"/>
        </w:rPr>
        <w:t>Na’ia</w:t>
      </w:r>
      <w:proofErr w:type="spellEnd"/>
      <w:r>
        <w:rPr>
          <w:rFonts w:ascii="Poppins" w:hAnsi="Poppins" w:cs="Poppins"/>
          <w:lang w:val="en-US"/>
        </w:rPr>
        <w:t xml:space="preserve"> Alessa and Allen Lee.  The manuscript has not been submitted elsewhere and we declare </w:t>
      </w:r>
      <w:r w:rsidR="00FD2ABC">
        <w:rPr>
          <w:rFonts w:ascii="Poppins" w:hAnsi="Poppins" w:cs="Poppins"/>
          <w:lang w:val="en-US"/>
        </w:rPr>
        <w:t>that there are no</w:t>
      </w:r>
      <w:r>
        <w:rPr>
          <w:rFonts w:ascii="Poppins" w:hAnsi="Poppins" w:cs="Poppins"/>
          <w:lang w:val="en-US"/>
        </w:rPr>
        <w:t xml:space="preserve"> conflicts of interests.</w:t>
      </w:r>
    </w:p>
    <w:p w14:paraId="5B016E6E" w14:textId="77777777" w:rsidR="006C1277" w:rsidRDefault="006C1277" w:rsidP="007C7A71">
      <w:pPr>
        <w:ind w:right="57"/>
        <w:rPr>
          <w:rFonts w:ascii="Poppins" w:hAnsi="Poppins" w:cs="Poppins"/>
          <w:lang w:val="en-US"/>
        </w:rPr>
      </w:pPr>
    </w:p>
    <w:p w14:paraId="6E0F7FBA" w14:textId="7EECBC51" w:rsidR="00F968CC" w:rsidRPr="00C6235C" w:rsidRDefault="00C6235C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Sincerely</w:t>
      </w:r>
      <w:r w:rsidR="001F66A7" w:rsidRPr="00C6235C">
        <w:rPr>
          <w:rFonts w:ascii="Poppins" w:hAnsi="Poppins" w:cs="Poppins"/>
          <w:lang w:val="en-US"/>
        </w:rPr>
        <w:t>,</w:t>
      </w:r>
    </w:p>
    <w:p w14:paraId="36D64142" w14:textId="111F7589" w:rsidR="008C5AEE" w:rsidRPr="00C6235C" w:rsidRDefault="001F66A7" w:rsidP="007C7A71">
      <w:pPr>
        <w:ind w:right="57"/>
        <w:rPr>
          <w:rFonts w:ascii="Poppins" w:hAnsi="Poppins" w:cs="Poppins"/>
          <w:lang w:val="en-US"/>
        </w:rPr>
      </w:pPr>
      <w:r w:rsidRPr="00C6235C">
        <w:rPr>
          <w:rFonts w:ascii="Poppins" w:hAnsi="Poppins" w:cs="Poppins"/>
          <w:lang w:val="en-US"/>
        </w:rPr>
        <w:t>Carsten Lemmen</w:t>
      </w:r>
      <w:r w:rsidR="00C6235C" w:rsidRPr="00C6235C">
        <w:rPr>
          <w:rFonts w:ascii="Poppins" w:hAnsi="Poppins" w:cs="Poppins"/>
          <w:lang w:val="en-US"/>
        </w:rPr>
        <w:t xml:space="preserve"> and Philipp Sommer</w:t>
      </w:r>
    </w:p>
    <w:p w14:paraId="215E0CDF" w14:textId="77777777" w:rsidR="00FB432E" w:rsidRPr="00C6235C" w:rsidRDefault="00FB432E" w:rsidP="007C7A71">
      <w:pPr>
        <w:ind w:right="57"/>
        <w:rPr>
          <w:rFonts w:ascii="Poppins" w:hAnsi="Poppins" w:cs="Poppins"/>
          <w:lang w:val="en-US"/>
        </w:rPr>
      </w:pPr>
    </w:p>
    <w:sectPr w:rsidR="00FB432E" w:rsidRPr="00C6235C" w:rsidSect="00095F03">
      <w:headerReference w:type="default" r:id="rId8"/>
      <w:headerReference w:type="first" r:id="rId9"/>
      <w:footerReference w:type="first" r:id="rId10"/>
      <w:pgSz w:w="11906" w:h="16838" w:code="9"/>
      <w:pgMar w:top="2977" w:right="3542" w:bottom="1797" w:left="1276" w:header="709" w:footer="3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5519" w14:textId="77777777" w:rsidR="00FA5CC4" w:rsidRDefault="00FA5CC4">
      <w:r>
        <w:separator/>
      </w:r>
    </w:p>
  </w:endnote>
  <w:endnote w:type="continuationSeparator" w:id="0">
    <w:p w14:paraId="76038F23" w14:textId="77777777" w:rsidR="00FA5CC4" w:rsidRDefault="00FA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6BE8" w14:textId="77777777" w:rsidR="000E45CA" w:rsidRDefault="00B1385E" w:rsidP="00D81433">
    <w:pPr>
      <w:pStyle w:val="Fuzeile"/>
    </w:pPr>
    <w:r>
      <w:rPr>
        <w:noProof/>
      </w:rPr>
      <w:drawing>
        <wp:anchor distT="0" distB="0" distL="114300" distR="114300" simplePos="0" relativeHeight="251654655" behindDoc="1" locked="0" layoutInCell="1" allowOverlap="1" wp14:anchorId="24B6ECD3" wp14:editId="18A830E6">
          <wp:simplePos x="0" y="0"/>
          <wp:positionH relativeFrom="column">
            <wp:posOffset>-796727</wp:posOffset>
          </wp:positionH>
          <wp:positionV relativeFrom="page">
            <wp:posOffset>9875520</wp:posOffset>
          </wp:positionV>
          <wp:extent cx="7551750" cy="852617"/>
          <wp:effectExtent l="0" t="0" r="0" b="5080"/>
          <wp:wrapNone/>
          <wp:docPr id="1442000773" name="Grafik 14420007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000773" name="Grafik 14420007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750" cy="8526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28B3" w14:textId="77777777" w:rsidR="00FA5CC4" w:rsidRDefault="00FA5CC4">
      <w:r>
        <w:separator/>
      </w:r>
    </w:p>
  </w:footnote>
  <w:footnote w:type="continuationSeparator" w:id="0">
    <w:p w14:paraId="3086F832" w14:textId="77777777" w:rsidR="00FA5CC4" w:rsidRDefault="00FA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B030" w14:textId="77777777" w:rsidR="000D46C7" w:rsidRDefault="000D46C7" w:rsidP="005B6307">
    <w:pPr>
      <w:rPr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4FD98FFF" wp14:editId="68761B9A">
          <wp:simplePos x="0" y="0"/>
          <wp:positionH relativeFrom="page">
            <wp:posOffset>6076315</wp:posOffset>
          </wp:positionH>
          <wp:positionV relativeFrom="paragraph">
            <wp:posOffset>152794</wp:posOffset>
          </wp:positionV>
          <wp:extent cx="1477645" cy="676910"/>
          <wp:effectExtent l="0" t="0" r="8255" b="8890"/>
          <wp:wrapNone/>
          <wp:docPr id="13" name="Bild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i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7764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BBF97A" w14:textId="77777777" w:rsidR="000E45CA" w:rsidRDefault="000E45CA" w:rsidP="005B6307">
    <w:r>
      <w:t>–</w:t>
    </w:r>
    <w:r w:rsidRPr="0076283B">
      <w:t xml:space="preserve"> </w:t>
    </w:r>
    <w:r w:rsidRPr="0076283B">
      <w:fldChar w:fldCharType="begin"/>
    </w:r>
    <w:r w:rsidRPr="0076283B">
      <w:instrText xml:space="preserve"> PAGE  \* MERGEFORMAT </w:instrText>
    </w:r>
    <w:r w:rsidRPr="0076283B">
      <w:fldChar w:fldCharType="separate"/>
    </w:r>
    <w:r w:rsidR="00D93BB2">
      <w:rPr>
        <w:noProof/>
      </w:rPr>
      <w:t>2</w:t>
    </w:r>
    <w:r w:rsidRPr="0076283B">
      <w:fldChar w:fldCharType="end"/>
    </w:r>
    <w:r>
      <w:t xml:space="preserve"> 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EAC" w14:textId="77777777" w:rsidR="000E45CA" w:rsidRDefault="008C5AEE" w:rsidP="008019B2">
    <w:pPr>
      <w:pStyle w:val="Kopfzeile"/>
      <w:spacing w:before="0"/>
      <w:ind w:left="-1361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60DC75A" wp14:editId="29A58A75">
          <wp:simplePos x="0" y="0"/>
          <wp:positionH relativeFrom="column">
            <wp:posOffset>-805815</wp:posOffset>
          </wp:positionH>
          <wp:positionV relativeFrom="page">
            <wp:posOffset>0</wp:posOffset>
          </wp:positionV>
          <wp:extent cx="3679825" cy="541210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fg fens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79825" cy="541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6E07">
      <w:rPr>
        <w:noProof/>
      </w:rPr>
      <w:drawing>
        <wp:anchor distT="0" distB="0" distL="114300" distR="114300" simplePos="0" relativeHeight="251665408" behindDoc="1" locked="0" layoutInCell="1" allowOverlap="1" wp14:anchorId="4EBD7E46" wp14:editId="51CE7F2D">
          <wp:simplePos x="0" y="0"/>
          <wp:positionH relativeFrom="column">
            <wp:posOffset>4489450</wp:posOffset>
          </wp:positionH>
          <wp:positionV relativeFrom="page">
            <wp:posOffset>-1270</wp:posOffset>
          </wp:positionV>
          <wp:extent cx="2253615" cy="204343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fg Logo_ohn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3615" cy="2043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CA4"/>
    <w:multiLevelType w:val="hybridMultilevel"/>
    <w:tmpl w:val="4768BF76"/>
    <w:lvl w:ilvl="0" w:tplc="2BAE34BA">
      <w:start w:val="1"/>
      <w:numFmt w:val="bullet"/>
      <w:pStyle w:val="List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C1D"/>
    <w:multiLevelType w:val="hybridMultilevel"/>
    <w:tmpl w:val="931E8F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34CC"/>
    <w:multiLevelType w:val="hybridMultilevel"/>
    <w:tmpl w:val="49906ACE"/>
    <w:lvl w:ilvl="0" w:tplc="15EECA6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44AF2"/>
    <w:multiLevelType w:val="hybridMultilevel"/>
    <w:tmpl w:val="EAA8EA40"/>
    <w:lvl w:ilvl="0" w:tplc="B63A63EA">
      <w:start w:val="1"/>
      <w:numFmt w:val="decimal"/>
      <w:pStyle w:val="Liste12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D27D0"/>
    <w:multiLevelType w:val="multilevel"/>
    <w:tmpl w:val="EDF80BA6"/>
    <w:lvl w:ilvl="0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94DE3"/>
    <w:multiLevelType w:val="hybridMultilevel"/>
    <w:tmpl w:val="AB9288DE"/>
    <w:lvl w:ilvl="0" w:tplc="CFA6D05C">
      <w:start w:val="1"/>
      <w:numFmt w:val="lowerLetter"/>
      <w:pStyle w:val="Listeabc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753198"/>
    <w:multiLevelType w:val="hybridMultilevel"/>
    <w:tmpl w:val="21CA8E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234E8"/>
    <w:multiLevelType w:val="multilevel"/>
    <w:tmpl w:val="C18CA2D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87386777">
    <w:abstractNumId w:val="7"/>
  </w:num>
  <w:num w:numId="2" w16cid:durableId="55399144">
    <w:abstractNumId w:val="7"/>
  </w:num>
  <w:num w:numId="3" w16cid:durableId="622268226">
    <w:abstractNumId w:val="7"/>
  </w:num>
  <w:num w:numId="4" w16cid:durableId="1600989765">
    <w:abstractNumId w:val="7"/>
  </w:num>
  <w:num w:numId="5" w16cid:durableId="447743523">
    <w:abstractNumId w:val="7"/>
  </w:num>
  <w:num w:numId="6" w16cid:durableId="1910072372">
    <w:abstractNumId w:val="7"/>
  </w:num>
  <w:num w:numId="7" w16cid:durableId="370300687">
    <w:abstractNumId w:val="7"/>
  </w:num>
  <w:num w:numId="8" w16cid:durableId="691689933">
    <w:abstractNumId w:val="7"/>
  </w:num>
  <w:num w:numId="9" w16cid:durableId="1954358682">
    <w:abstractNumId w:val="1"/>
  </w:num>
  <w:num w:numId="10" w16cid:durableId="1371110854">
    <w:abstractNumId w:val="0"/>
  </w:num>
  <w:num w:numId="11" w16cid:durableId="574126093">
    <w:abstractNumId w:val="2"/>
  </w:num>
  <w:num w:numId="12" w16cid:durableId="1240867582">
    <w:abstractNumId w:val="4"/>
  </w:num>
  <w:num w:numId="13" w16cid:durableId="627515644">
    <w:abstractNumId w:val="3"/>
  </w:num>
  <w:num w:numId="14" w16cid:durableId="1255241865">
    <w:abstractNumId w:val="5"/>
  </w:num>
  <w:num w:numId="15" w16cid:durableId="150157743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sten Lemmen">
    <w15:presenceInfo w15:providerId="Windows Live" w15:userId="3b312e1a58909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B2"/>
    <w:rsid w:val="0000711B"/>
    <w:rsid w:val="0003197B"/>
    <w:rsid w:val="000354B8"/>
    <w:rsid w:val="000511B6"/>
    <w:rsid w:val="00052FA0"/>
    <w:rsid w:val="00087336"/>
    <w:rsid w:val="000922E6"/>
    <w:rsid w:val="00095321"/>
    <w:rsid w:val="00095F03"/>
    <w:rsid w:val="000A12AC"/>
    <w:rsid w:val="000A21B6"/>
    <w:rsid w:val="000C3194"/>
    <w:rsid w:val="000D0D89"/>
    <w:rsid w:val="000D46C7"/>
    <w:rsid w:val="000D7745"/>
    <w:rsid w:val="000E2B2F"/>
    <w:rsid w:val="000E45CA"/>
    <w:rsid w:val="000F4D38"/>
    <w:rsid w:val="000F799C"/>
    <w:rsid w:val="00113B25"/>
    <w:rsid w:val="00114135"/>
    <w:rsid w:val="00122EDC"/>
    <w:rsid w:val="001241E7"/>
    <w:rsid w:val="001712A2"/>
    <w:rsid w:val="00184046"/>
    <w:rsid w:val="001910F9"/>
    <w:rsid w:val="00193976"/>
    <w:rsid w:val="001C3915"/>
    <w:rsid w:val="001F1E56"/>
    <w:rsid w:val="001F66A7"/>
    <w:rsid w:val="00200008"/>
    <w:rsid w:val="002006E8"/>
    <w:rsid w:val="00214E4D"/>
    <w:rsid w:val="0022000D"/>
    <w:rsid w:val="00220025"/>
    <w:rsid w:val="00221604"/>
    <w:rsid w:val="00222439"/>
    <w:rsid w:val="00226C1C"/>
    <w:rsid w:val="00274720"/>
    <w:rsid w:val="002800CB"/>
    <w:rsid w:val="0028202D"/>
    <w:rsid w:val="002A2708"/>
    <w:rsid w:val="002D024D"/>
    <w:rsid w:val="00306664"/>
    <w:rsid w:val="003104BC"/>
    <w:rsid w:val="0031198F"/>
    <w:rsid w:val="00313B8C"/>
    <w:rsid w:val="003140D2"/>
    <w:rsid w:val="003331FD"/>
    <w:rsid w:val="00346970"/>
    <w:rsid w:val="003852B6"/>
    <w:rsid w:val="003E25B9"/>
    <w:rsid w:val="003F0773"/>
    <w:rsid w:val="003F2C8D"/>
    <w:rsid w:val="0041156F"/>
    <w:rsid w:val="00412BBE"/>
    <w:rsid w:val="004562A4"/>
    <w:rsid w:val="00476702"/>
    <w:rsid w:val="004A37F5"/>
    <w:rsid w:val="004A65BA"/>
    <w:rsid w:val="004C4EB0"/>
    <w:rsid w:val="004D29D5"/>
    <w:rsid w:val="004D2F51"/>
    <w:rsid w:val="004D435F"/>
    <w:rsid w:val="004E51CB"/>
    <w:rsid w:val="0051445B"/>
    <w:rsid w:val="00526243"/>
    <w:rsid w:val="00530682"/>
    <w:rsid w:val="00556E2A"/>
    <w:rsid w:val="00586917"/>
    <w:rsid w:val="005A7653"/>
    <w:rsid w:val="005B1D53"/>
    <w:rsid w:val="005B6307"/>
    <w:rsid w:val="005B6482"/>
    <w:rsid w:val="005D691C"/>
    <w:rsid w:val="005D6B71"/>
    <w:rsid w:val="00640291"/>
    <w:rsid w:val="0065117A"/>
    <w:rsid w:val="00651CAC"/>
    <w:rsid w:val="00653B0D"/>
    <w:rsid w:val="006A1CDC"/>
    <w:rsid w:val="006C1277"/>
    <w:rsid w:val="006E49B2"/>
    <w:rsid w:val="006E7A53"/>
    <w:rsid w:val="00717200"/>
    <w:rsid w:val="00727B11"/>
    <w:rsid w:val="00734A45"/>
    <w:rsid w:val="00741ACA"/>
    <w:rsid w:val="00742DCA"/>
    <w:rsid w:val="00742F58"/>
    <w:rsid w:val="0076283B"/>
    <w:rsid w:val="00784418"/>
    <w:rsid w:val="007859F3"/>
    <w:rsid w:val="00786B95"/>
    <w:rsid w:val="00797242"/>
    <w:rsid w:val="007B0FEE"/>
    <w:rsid w:val="007C7A71"/>
    <w:rsid w:val="007D1526"/>
    <w:rsid w:val="007E62B9"/>
    <w:rsid w:val="007F5607"/>
    <w:rsid w:val="008019B2"/>
    <w:rsid w:val="008048B6"/>
    <w:rsid w:val="008235AE"/>
    <w:rsid w:val="008265DE"/>
    <w:rsid w:val="00857BE2"/>
    <w:rsid w:val="00860B99"/>
    <w:rsid w:val="00874D05"/>
    <w:rsid w:val="00887546"/>
    <w:rsid w:val="008961C1"/>
    <w:rsid w:val="008A5C2C"/>
    <w:rsid w:val="008A62F4"/>
    <w:rsid w:val="008A7EAD"/>
    <w:rsid w:val="008B13C0"/>
    <w:rsid w:val="008C3105"/>
    <w:rsid w:val="008C5AEE"/>
    <w:rsid w:val="008D2A11"/>
    <w:rsid w:val="008F17AC"/>
    <w:rsid w:val="008F6E07"/>
    <w:rsid w:val="0093342C"/>
    <w:rsid w:val="00943A9E"/>
    <w:rsid w:val="00973976"/>
    <w:rsid w:val="009921F7"/>
    <w:rsid w:val="009A5F85"/>
    <w:rsid w:val="009B4C84"/>
    <w:rsid w:val="00A048CE"/>
    <w:rsid w:val="00A123CE"/>
    <w:rsid w:val="00A82B15"/>
    <w:rsid w:val="00A82FD6"/>
    <w:rsid w:val="00A858D2"/>
    <w:rsid w:val="00AC052A"/>
    <w:rsid w:val="00AC3F31"/>
    <w:rsid w:val="00AE088B"/>
    <w:rsid w:val="00AE3826"/>
    <w:rsid w:val="00B1385E"/>
    <w:rsid w:val="00B20CD2"/>
    <w:rsid w:val="00B35E79"/>
    <w:rsid w:val="00B645D8"/>
    <w:rsid w:val="00B653E9"/>
    <w:rsid w:val="00BC186E"/>
    <w:rsid w:val="00BE5EC5"/>
    <w:rsid w:val="00BF126E"/>
    <w:rsid w:val="00C068C4"/>
    <w:rsid w:val="00C10155"/>
    <w:rsid w:val="00C134CF"/>
    <w:rsid w:val="00C22946"/>
    <w:rsid w:val="00C23798"/>
    <w:rsid w:val="00C27D33"/>
    <w:rsid w:val="00C464D3"/>
    <w:rsid w:val="00C6235C"/>
    <w:rsid w:val="00C7743F"/>
    <w:rsid w:val="00CA58CE"/>
    <w:rsid w:val="00CB3D3F"/>
    <w:rsid w:val="00CC627A"/>
    <w:rsid w:val="00CF0CAC"/>
    <w:rsid w:val="00CF1A73"/>
    <w:rsid w:val="00CF472B"/>
    <w:rsid w:val="00D122C5"/>
    <w:rsid w:val="00D14B8B"/>
    <w:rsid w:val="00D16E89"/>
    <w:rsid w:val="00D259FC"/>
    <w:rsid w:val="00D41C64"/>
    <w:rsid w:val="00D50228"/>
    <w:rsid w:val="00D562BA"/>
    <w:rsid w:val="00D639ED"/>
    <w:rsid w:val="00D66C18"/>
    <w:rsid w:val="00D75269"/>
    <w:rsid w:val="00D80AB8"/>
    <w:rsid w:val="00D81433"/>
    <w:rsid w:val="00D9233E"/>
    <w:rsid w:val="00D936B5"/>
    <w:rsid w:val="00D93B27"/>
    <w:rsid w:val="00D93BB2"/>
    <w:rsid w:val="00D956E5"/>
    <w:rsid w:val="00DA6416"/>
    <w:rsid w:val="00DA741E"/>
    <w:rsid w:val="00E073E6"/>
    <w:rsid w:val="00E14089"/>
    <w:rsid w:val="00E2451F"/>
    <w:rsid w:val="00E32861"/>
    <w:rsid w:val="00E33051"/>
    <w:rsid w:val="00E44D21"/>
    <w:rsid w:val="00E46C6B"/>
    <w:rsid w:val="00E66974"/>
    <w:rsid w:val="00E703C7"/>
    <w:rsid w:val="00E75B87"/>
    <w:rsid w:val="00E916B3"/>
    <w:rsid w:val="00E94715"/>
    <w:rsid w:val="00E97198"/>
    <w:rsid w:val="00EA1359"/>
    <w:rsid w:val="00EC1768"/>
    <w:rsid w:val="00EE53CD"/>
    <w:rsid w:val="00EE776B"/>
    <w:rsid w:val="00EF083C"/>
    <w:rsid w:val="00EF3EF1"/>
    <w:rsid w:val="00F224E7"/>
    <w:rsid w:val="00F55B72"/>
    <w:rsid w:val="00F85BEC"/>
    <w:rsid w:val="00F90269"/>
    <w:rsid w:val="00F968CC"/>
    <w:rsid w:val="00F97964"/>
    <w:rsid w:val="00FA0F24"/>
    <w:rsid w:val="00FA5CC4"/>
    <w:rsid w:val="00FB432E"/>
    <w:rsid w:val="00FB58C8"/>
    <w:rsid w:val="00FB6910"/>
    <w:rsid w:val="00FD2ABC"/>
    <w:rsid w:val="00FD3437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5221CC"/>
  <w15:docId w15:val="{DC03B924-7473-4AD3-9644-ED812C68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653E9"/>
    <w:pPr>
      <w:widowControl w:val="0"/>
      <w:spacing w:line="24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8A5C2C"/>
    <w:pPr>
      <w:keepNext/>
      <w:numPr>
        <w:numId w:val="8"/>
      </w:numPr>
      <w:spacing w:after="260"/>
      <w:ind w:left="431" w:hanging="431"/>
      <w:outlineLvl w:val="0"/>
    </w:pPr>
    <w:rPr>
      <w:rFonts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qFormat/>
    <w:rsid w:val="008A5C2C"/>
    <w:pPr>
      <w:keepNext/>
      <w:numPr>
        <w:ilvl w:val="1"/>
        <w:numId w:val="8"/>
      </w:numPr>
      <w:spacing w:after="2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A5C2C"/>
    <w:pPr>
      <w:keepNext/>
      <w:spacing w:after="2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8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6283B"/>
    <w:pPr>
      <w:jc w:val="right"/>
    </w:pPr>
    <w:rPr>
      <w:szCs w:val="20"/>
    </w:rPr>
  </w:style>
  <w:style w:type="character" w:styleId="Hyperlink">
    <w:name w:val="Hyperlink"/>
    <w:basedOn w:val="Absatz-Standardschriftart"/>
    <w:rsid w:val="008A5C2C"/>
    <w:rPr>
      <w:color w:val="000000"/>
      <w:u w:val="single"/>
    </w:rPr>
  </w:style>
  <w:style w:type="paragraph" w:styleId="Kopfzeile">
    <w:name w:val="header"/>
    <w:basedOn w:val="Standard"/>
    <w:pPr>
      <w:spacing w:before="2260" w:line="240" w:lineRule="auto"/>
    </w:pPr>
    <w:rPr>
      <w:sz w:val="12"/>
    </w:rPr>
  </w:style>
  <w:style w:type="paragraph" w:styleId="Sprechblasentext">
    <w:name w:val="Balloon Text"/>
    <w:basedOn w:val="Standard"/>
    <w:semiHidden/>
    <w:pPr>
      <w:spacing w:line="255" w:lineRule="atLeast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semiHidden/>
    <w:pPr>
      <w:tabs>
        <w:tab w:val="left" w:pos="425"/>
        <w:tab w:val="right" w:pos="7938"/>
      </w:tabs>
      <w:spacing w:after="255"/>
      <w:ind w:left="425" w:right="284" w:hanging="425"/>
    </w:pPr>
    <w:rPr>
      <w:b/>
      <w:noProof/>
      <w:sz w:val="18"/>
    </w:rPr>
  </w:style>
  <w:style w:type="paragraph" w:styleId="Verzeichnis2">
    <w:name w:val="toc 2"/>
    <w:basedOn w:val="Verzeichnis1"/>
    <w:next w:val="Standard"/>
    <w:semiHidden/>
    <w:pPr>
      <w:tabs>
        <w:tab w:val="clear" w:pos="425"/>
        <w:tab w:val="left" w:pos="992"/>
      </w:tabs>
      <w:ind w:left="992" w:hanging="567"/>
    </w:pPr>
    <w:rPr>
      <w:b w:val="0"/>
    </w:rPr>
  </w:style>
  <w:style w:type="paragraph" w:customStyle="1" w:styleId="Liste123">
    <w:name w:val="Liste_123"/>
    <w:basedOn w:val="Standard"/>
    <w:rsid w:val="008A5C2C"/>
    <w:pPr>
      <w:numPr>
        <w:numId w:val="13"/>
      </w:numPr>
    </w:pPr>
  </w:style>
  <w:style w:type="paragraph" w:customStyle="1" w:styleId="Listeabc">
    <w:name w:val="Liste_abc"/>
    <w:basedOn w:val="Standard"/>
    <w:rsid w:val="008A5C2C"/>
    <w:pPr>
      <w:numPr>
        <w:numId w:val="14"/>
      </w:numPr>
    </w:pPr>
  </w:style>
  <w:style w:type="paragraph" w:customStyle="1" w:styleId="Info">
    <w:name w:val="Info"/>
    <w:basedOn w:val="Standard"/>
    <w:rsid w:val="00346970"/>
    <w:pPr>
      <w:spacing w:line="180" w:lineRule="atLeast"/>
    </w:pPr>
    <w:rPr>
      <w:sz w:val="14"/>
    </w:rPr>
  </w:style>
  <w:style w:type="paragraph" w:customStyle="1" w:styleId="ListeBullet">
    <w:name w:val="Liste_Bullet"/>
    <w:basedOn w:val="Standard"/>
    <w:rsid w:val="008A5C2C"/>
    <w:pPr>
      <w:numPr>
        <w:numId w:val="10"/>
      </w:numPr>
    </w:pPr>
  </w:style>
  <w:style w:type="table" w:styleId="Tabellenraster">
    <w:name w:val="Table Grid"/>
    <w:basedOn w:val="NormaleTabelle"/>
    <w:rsid w:val="00CF472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235C"/>
    <w:pPr>
      <w:ind w:left="720"/>
      <w:contextualSpacing/>
    </w:pPr>
  </w:style>
  <w:style w:type="paragraph" w:styleId="berarbeitung">
    <w:name w:val="Revision"/>
    <w:hidden/>
    <w:uiPriority w:val="99"/>
    <w:semiHidden/>
    <w:rsid w:val="00AC3F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s-geesthacht\IT_Vorlagen\Hereon_Templates\Briefb&#246;gen\InstitutsAbteilungen\KS\KSE_&#214;kosy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FDB9-F6CA-42CB-9B97-F26A7EBD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fs-geesthacht\IT_Vorlagen\Hereon_Templates\Briefbögen\InstitutsAbteilungen\KS\KSE_Ökosys.dotx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Helmholtz-Zentrum Geesthacht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Carsten Lemmen</dc:creator>
  <dc:description>Template: 2011-09-22</dc:description>
  <cp:lastModifiedBy>Carsten Lemmen</cp:lastModifiedBy>
  <cp:revision>3</cp:revision>
  <cp:lastPrinted>2021-03-15T14:45:00Z</cp:lastPrinted>
  <dcterms:created xsi:type="dcterms:W3CDTF">2024-05-31T10:10:00Z</dcterms:created>
  <dcterms:modified xsi:type="dcterms:W3CDTF">2024-05-31T10:10:00Z</dcterms:modified>
</cp:coreProperties>
</file>